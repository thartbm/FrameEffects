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Title:</w:t>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w:t>
      </w:r>
      <w:r>
        <w:rPr>
          <w:rFonts w:eastAsia="Times New Roman" w:cs="Times New Roman" w:ascii="Helvetica" w:hAnsi="Helvetica"/>
          <w:color w:val="000000"/>
          <w:sz w:val="28"/>
          <w:szCs w:val="28"/>
        </w:rPr>
        <w:t>Frame induced position shifts extend outside the frame in space but not in time.”</w:t>
      </w:r>
    </w:p>
    <w:p>
      <w:pPr>
        <w:pStyle w:val="Normal"/>
        <w:rPr>
          <w:rFonts w:ascii="Helvetica" w:hAnsi="Helvetica" w:eastAsia="Times New Roman" w:cs="Times New Roman"/>
          <w:color w:val="000000"/>
          <w:sz w:val="28"/>
          <w:szCs w:val="28"/>
        </w:rPr>
      </w:pPr>
      <w:r>
        <w:rPr/>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Authors:</w:t>
      </w:r>
    </w:p>
    <w:p>
      <w:pPr>
        <w:pStyle w:val="Normal"/>
        <w:rPr>
          <w:rFonts w:ascii="Helvetica" w:hAnsi="Helvetica" w:eastAsia="Times New Roman" w:cs="Times New Roman"/>
          <w:color w:val="000000"/>
          <w:sz w:val="28"/>
          <w:szCs w:val="28"/>
        </w:rPr>
      </w:pPr>
      <w:r>
        <w:rPr/>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Bernard Marius ’t Hart</w:t>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 &lt;anyone else?&gt;</w:t>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Patrick Cavanagh</w:t>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Abstract:</w:t>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r>
    </w:p>
    <w:p>
      <w:pPr>
        <w:pStyle w:val="Normal"/>
        <w:rPr>
          <w:rFonts w:ascii="Helvetica" w:hAnsi="Helvetica" w:eastAsia="Times New Roman" w:cs="Times New Roman"/>
          <w:color w:val="000000"/>
          <w:sz w:val="28"/>
          <w:szCs w:val="28"/>
        </w:rPr>
      </w:pPr>
      <w:r>
        <w:rPr>
          <w:rFonts w:eastAsia="Times New Roman" w:cs="Times New Roman" w:ascii="Helvetica" w:hAnsi="Helvetica"/>
          <w:color w:val="000000"/>
          <w:sz w:val="28"/>
          <w:szCs w:val="28"/>
        </w:rPr>
        <w:t xml:space="preserve">When two probes are flashed at the same physical location within a moving frame, their perceived location can be offset by as much as the frame moves (Özkan et al, PNAS, 2021). Here we examine the extent of the frame’s influence in space and time. First, we positioned the flashed probes in front of or behind the frame in depth (or both) using red/cyan anaglyph glasses. The illusion strength was unaffected by these depth mismatches. In contrast, </w:t>
      </w:r>
      <w:commentRangeStart w:id="0"/>
      <w:r>
        <w:rPr>
          <w:rFonts w:eastAsia="Times New Roman" w:cs="Times New Roman" w:ascii="Helvetica" w:hAnsi="Helvetica"/>
          <w:color w:val="000000"/>
          <w:sz w:val="28"/>
          <w:szCs w:val="28"/>
        </w:rPr>
        <w:t xml:space="preserve">offsetting the </w:t>
      </w:r>
      <w:r>
        <w:rPr>
          <w:rFonts w:eastAsia="Times New Roman" w:cs="Times New Roman" w:ascii="Helvetica" w:hAnsi="Helvetica"/>
          <w:color w:val="000000"/>
          <w:sz w:val="28"/>
          <w:szCs w:val="28"/>
        </w:rPr>
        <w:t>frame from the</w:t>
      </w:r>
      <w:r>
        <w:rPr>
          <w:rFonts w:eastAsia="Times New Roman" w:cs="Times New Roman" w:ascii="Helvetica" w:hAnsi="Helvetica"/>
          <w:color w:val="000000"/>
          <w:sz w:val="28"/>
          <w:szCs w:val="28"/>
        </w:rPr>
        <w:t xml:space="preserve"> flashed probes</w:t>
      </w:r>
      <w:r>
        <w:rPr>
          <w:rFonts w:eastAsia="Times New Roman" w:cs="Times New Roman" w:ascii="Helvetica" w:hAnsi="Helvetica"/>
          <w:color w:val="000000"/>
          <w:sz w:val="28"/>
          <w:szCs w:val="28"/>
        </w:rPr>
      </w:r>
      <w:commentRangeEnd w:id="0"/>
      <w:r>
        <w:commentReference w:id="0"/>
      </w:r>
      <w:r>
        <w:rPr>
          <w:rFonts w:eastAsia="Times New Roman" w:cs="Times New Roman" w:ascii="Helvetica" w:hAnsi="Helvetica"/>
          <w:color w:val="000000"/>
          <w:sz w:val="28"/>
          <w:szCs w:val="28"/>
        </w:rPr>
        <w:t xml:space="preserve"> does influence the illusion. The illusion strength dropped to 50% magnitude once the </w:t>
      </w:r>
      <w:r>
        <w:rPr>
          <w:rFonts w:eastAsia="Times New Roman" w:cs="Times New Roman" w:ascii="Helvetica" w:hAnsi="Helvetica"/>
          <w:color w:val="000000"/>
          <w:sz w:val="28"/>
          <w:szCs w:val="28"/>
        </w:rPr>
        <w:t>frame</w:t>
      </w:r>
      <w:r>
        <w:rPr>
          <w:rFonts w:eastAsia="Times New Roman" w:cs="Times New Roman" w:ascii="Helvetica" w:hAnsi="Helvetica"/>
          <w:color w:val="000000"/>
          <w:sz w:val="28"/>
          <w:szCs w:val="28"/>
        </w:rPr>
        <w:t xml:space="preserve"> w</w:t>
      </w:r>
      <w:r>
        <w:rPr>
          <w:rFonts w:eastAsia="Times New Roman" w:cs="Times New Roman" w:ascii="Helvetica" w:hAnsi="Helvetica"/>
          <w:color w:val="000000"/>
          <w:sz w:val="28"/>
          <w:szCs w:val="28"/>
        </w:rPr>
        <w:t>as</w:t>
      </w:r>
      <w:r>
        <w:rPr>
          <w:rFonts w:eastAsia="Times New Roman" w:cs="Times New Roman" w:ascii="Helvetica" w:hAnsi="Helvetica"/>
          <w:color w:val="000000"/>
          <w:sz w:val="28"/>
          <w:szCs w:val="28"/>
        </w:rPr>
        <w:t xml:space="preserve"> </w:t>
      </w:r>
      <w:r>
        <w:rPr>
          <w:rFonts w:eastAsia="Times New Roman" w:cs="Times New Roman" w:ascii="Helvetica" w:hAnsi="Helvetica"/>
          <w:color w:val="000000"/>
          <w:sz w:val="28"/>
          <w:szCs w:val="28"/>
        </w:rPr>
        <w:t>5.1</w:t>
      </w:r>
      <w:r>
        <w:rPr>
          <w:rFonts w:eastAsia="Times New Roman" w:cs="Times New Roman" w:ascii="Helvetica" w:hAnsi="Helvetica"/>
          <w:color w:val="000000"/>
          <w:sz w:val="28"/>
          <w:szCs w:val="28"/>
        </w:rPr>
        <w:t xml:space="preserve"> dv</w:t>
      </w:r>
      <w:r>
        <w:rPr>
          <w:rFonts w:eastAsia="Times New Roman" w:cs="Times New Roman" w:ascii="Helvetica" w:hAnsi="Helvetica"/>
          <w:color w:val="000000"/>
          <w:sz w:val="28"/>
          <w:szCs w:val="28"/>
        </w:rPr>
        <w:t>a</w:t>
      </w:r>
      <w:r>
        <w:rPr>
          <w:rFonts w:eastAsia="Times New Roman" w:cs="Times New Roman" w:ascii="Helvetica" w:hAnsi="Helvetica"/>
          <w:color w:val="000000"/>
          <w:sz w:val="28"/>
          <w:szCs w:val="28"/>
        </w:rPr>
        <w:t xml:space="preserve"> to the right of the </w:t>
      </w:r>
      <w:r>
        <w:rPr>
          <w:rFonts w:eastAsia="Times New Roman" w:cs="Times New Roman" w:ascii="Helvetica" w:hAnsi="Helvetica"/>
          <w:color w:val="000000"/>
          <w:sz w:val="28"/>
          <w:szCs w:val="28"/>
          <w:lang w:val="en-CA"/>
        </w:rPr>
        <w:t>probes’</w:t>
      </w:r>
      <w:r>
        <w:rPr>
          <w:rFonts w:eastAsia="Times New Roman" w:cs="Times New Roman" w:ascii="Helvetica" w:hAnsi="Helvetica"/>
          <w:color w:val="000000"/>
          <w:sz w:val="28"/>
          <w:szCs w:val="28"/>
        </w:rPr>
        <w:t xml:space="preserve"> </w:t>
      </w:r>
      <w:r>
        <w:rPr>
          <w:rFonts w:eastAsia="Times New Roman" w:cs="Times New Roman" w:ascii="Helvetica" w:hAnsi="Helvetica"/>
          <w:color w:val="000000"/>
          <w:sz w:val="28"/>
          <w:szCs w:val="28"/>
          <w:lang w:val="en-CA"/>
        </w:rPr>
        <w:t>position</w:t>
      </w:r>
      <w:r>
        <w:rPr>
          <w:rFonts w:eastAsia="Times New Roman" w:cs="Times New Roman" w:ascii="Helvetica" w:hAnsi="Helvetica"/>
          <w:color w:val="000000"/>
          <w:sz w:val="28"/>
          <w:szCs w:val="28"/>
        </w:rPr>
        <w:t xml:space="preserve">. In the vertical direction, the 50% decrease required an offset of </w:t>
      </w:r>
      <w:r>
        <w:rPr>
          <w:rFonts w:eastAsia="Times New Roman" w:cs="Times New Roman" w:ascii="Helvetica" w:hAnsi="Helvetica"/>
          <w:color w:val="000000"/>
          <w:sz w:val="28"/>
          <w:szCs w:val="28"/>
        </w:rPr>
        <w:t>6.9</w:t>
      </w:r>
      <w:r>
        <w:rPr>
          <w:rFonts w:eastAsia="Times New Roman" w:cs="Times New Roman" w:ascii="Helvetica" w:hAnsi="Helvetica"/>
          <w:color w:val="000000"/>
          <w:sz w:val="28"/>
          <w:szCs w:val="28"/>
        </w:rPr>
        <w:t xml:space="preserve"> dva above the </w:t>
      </w:r>
      <w:r>
        <w:rPr>
          <w:rFonts w:eastAsia="Times New Roman" w:cs="Times New Roman" w:ascii="Helvetica" w:hAnsi="Helvetica"/>
          <w:color w:val="000000"/>
          <w:sz w:val="28"/>
          <w:szCs w:val="28"/>
          <w:lang w:val="en-CA"/>
        </w:rPr>
        <w:t>probes</w:t>
      </w:r>
      <w:r>
        <w:rPr>
          <w:rFonts w:eastAsia="Times New Roman" w:cs="Times New Roman" w:ascii="Helvetica" w:hAnsi="Helvetica"/>
          <w:color w:val="000000"/>
          <w:sz w:val="28"/>
          <w:szCs w:val="28"/>
        </w:rPr>
        <w:t xml:space="preserve">. </w:t>
      </w:r>
      <w:commentRangeStart w:id="1"/>
      <w:r>
        <w:rPr>
          <w:rFonts w:eastAsia="Times New Roman" w:cs="Times New Roman" w:ascii="Helvetica" w:hAnsi="Helvetica"/>
          <w:color w:val="000000"/>
          <w:sz w:val="28"/>
          <w:szCs w:val="28"/>
        </w:rPr>
        <w:t>Offsets in time from the presentation of the frame caused a complete loss of the illusion.</w:t>
      </w:r>
      <w:r>
        <w:rPr>
          <w:rFonts w:eastAsia="Times New Roman" w:cs="Times New Roman" w:ascii="Helvetica" w:hAnsi="Helvetica"/>
          <w:color w:val="000000"/>
          <w:sz w:val="28"/>
          <w:szCs w:val="28"/>
        </w:rPr>
      </w:r>
      <w:commentRangeEnd w:id="1"/>
      <w:r>
        <w:commentReference w:id="1"/>
      </w:r>
      <w:r>
        <w:rPr>
          <w:rFonts w:eastAsia="Times New Roman" w:cs="Times New Roman" w:ascii="Helvetica" w:hAnsi="Helvetica"/>
          <w:color w:val="000000"/>
          <w:sz w:val="28"/>
          <w:szCs w:val="28"/>
        </w:rPr>
        <w:t xml:space="preserve"> The frame was presented for one to three cycles of left right motion and when the probes were flashed before or after the frame, there was no illusion, no matter how long the frame had been present. This suggests that the illusion depends on immediately present sensory information without any influence of the frame’s motion before or after its actual presence on the screen. Finally, the 6 observers participated in the experiments across sessions lasting about 1.5 hours and we found no evidence that the strength of the illusion varied over this interval. In conclusion, the frame effects do extend outside the boundaries of the frame in space but not in time.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us " w:date="2022-11-22T21:21:31Z" w:initials="M">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CA"/>
        </w:rPr>
        <w:t>We actually “offsetted” the frame relative to the probes, so I inverted the writing. But for readability, we might want to put it back at the original.</w:t>
      </w:r>
    </w:p>
  </w:comment>
  <w:comment w:id="1" w:author="Marius " w:date="2022-11-22T21:23:43Z" w:initials="M">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CA" w:eastAsia="en-US" w:bidi="ar-SA"/>
        </w:rPr>
        <w:t>This is only the pre/post-diction task, but I have two tasks that manipulate time. Do you want the data from the apparent motion task in the abstract / on the poster? There is some illusion there... although to understand that pattern, we’d first need to see it, and for that I think we need some more data. The breakdown of the illusion with an apparent motion frame could also described as you did here though: when the probes are not flashed very close in time to the frame, there is very little illusion left. Anyway, maybe it’s too much for 1 poster.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Pages>
  <Words>278</Words>
  <Characters>1373</Characters>
  <CharactersWithSpaces>1644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2022-11-21T21:46:00Z</dcterms:created>
  <dc:creator>Patrick Cavanagh</dc:creator>
  <dc:description/>
  <dc:language>en-CA</dc:language>
  <cp:lastModifiedBy>Marius </cp:lastModifiedBy>
  <dcterms:modified xsi:type="dcterms:W3CDTF">2022-11-22T21:28:32Z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